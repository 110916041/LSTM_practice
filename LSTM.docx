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2B380E" w14:textId="6E288921" w:rsidR="007004F7" w:rsidDel="00A67583" w:rsidRDefault="00A67583">
      <w:pPr>
        <w:rPr>
          <w:del w:id="0" w:author="yao Hsu" w:date="2022-07-14T23:39:00Z"/>
        </w:rPr>
      </w:pPr>
      <w:ins w:id="1" w:author="yao Hsu" w:date="2022-07-14T23:39:00Z">
        <w:r w:rsidRPr="00A67583">
          <w:rPr>
            <w:noProof/>
          </w:rPr>
          <w:drawing>
            <wp:inline distT="0" distB="0" distL="0" distR="0" wp14:anchorId="15D98553" wp14:editId="3C7EF923">
              <wp:extent cx="5274310" cy="2942432"/>
              <wp:effectExtent l="0" t="0" r="2540" b="0"/>
              <wp:docPr id="1" name="圖片 1" descr="C:\Users\a8619\Desktop\oil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Users\a8619\Desktop\oil.png"/>
                      <pic:cNvPicPr>
                        <a:picLocks noChangeAspect="1" noChangeArrowheads="1"/>
                      </pic:cNvPicPr>
                    </pic:nvPicPr>
                    <pic:blipFill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274310" cy="294243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del w:id="2" w:author="yao Hsu" w:date="2022-07-14T23:39:00Z">
        <w:r w:rsidR="007004F7" w:rsidDel="00A67583">
          <w:rPr>
            <w:rFonts w:hint="eastAsia"/>
          </w:rPr>
          <w:delText>原圖</w:delText>
        </w:r>
        <w:r w:rsidR="007004F7" w:rsidDel="00A67583">
          <w:rPr>
            <w:rFonts w:hint="eastAsia"/>
          </w:rPr>
          <w:delText>:</w:delText>
        </w:r>
        <w:r w:rsidR="007004F7" w:rsidDel="00A67583">
          <w:br/>
        </w:r>
      </w:del>
    </w:p>
    <w:p w14:paraId="2421B9E4" w14:textId="42D0AD5B" w:rsidR="00A67583" w:rsidRDefault="00A67583">
      <w:pPr>
        <w:rPr>
          <w:ins w:id="3" w:author="yao Hsu" w:date="2022-07-14T23:40:00Z"/>
        </w:rPr>
      </w:pPr>
      <w:ins w:id="4" w:author="yao Hsu" w:date="2022-07-14T23:39:00Z">
        <w:r>
          <w:rPr>
            <w:rFonts w:hint="eastAsia"/>
          </w:rPr>
          <w:t>這是杜拜</w:t>
        </w:r>
        <w:r>
          <w:rPr>
            <w:rFonts w:hint="eastAsia"/>
          </w:rPr>
          <w:t>3</w:t>
        </w:r>
      </w:ins>
      <w:ins w:id="5" w:author="yao Hsu" w:date="2022-07-14T23:40:00Z">
        <w:r>
          <w:rPr>
            <w:rFonts w:hint="eastAsia"/>
          </w:rPr>
          <w:t>年多的油價</w:t>
        </w:r>
      </w:ins>
    </w:p>
    <w:p w14:paraId="5A974D6E" w14:textId="30D7D5E4" w:rsidR="00A67583" w:rsidRDefault="00A67583">
      <w:pPr>
        <w:rPr>
          <w:ins w:id="6" w:author="yao Hsu" w:date="2022-07-14T23:40:00Z"/>
        </w:rPr>
      </w:pPr>
      <w:ins w:id="7" w:author="yao Hsu" w:date="2022-07-14T23:40:00Z">
        <w:r>
          <w:rPr>
            <w:rFonts w:hint="eastAsia"/>
          </w:rPr>
          <w:t>而其中可以看到實際油價中，有三筆資料為</w:t>
        </w:r>
        <w:r>
          <w:rPr>
            <w:rFonts w:hint="eastAsia"/>
          </w:rPr>
          <w:t>0</w:t>
        </w:r>
        <w:r>
          <w:rPr>
            <w:rFonts w:hint="eastAsia"/>
          </w:rPr>
          <w:t>，那是因為原</w:t>
        </w:r>
        <w:r>
          <w:rPr>
            <w:rFonts w:hint="eastAsia"/>
          </w:rPr>
          <w:t>c</w:t>
        </w:r>
        <w:r>
          <w:t>sv</w:t>
        </w:r>
        <w:r>
          <w:rPr>
            <w:rFonts w:hint="eastAsia"/>
          </w:rPr>
          <w:t>檔該值為</w:t>
        </w:r>
        <w:r>
          <w:rPr>
            <w:rFonts w:hint="eastAsia"/>
          </w:rPr>
          <w:t>N/A</w:t>
        </w:r>
      </w:ins>
    </w:p>
    <w:p w14:paraId="633555B5" w14:textId="1833E811" w:rsidR="00A67583" w:rsidRDefault="00A67583">
      <w:pPr>
        <w:rPr>
          <w:ins w:id="8" w:author="yao Hsu" w:date="2022-07-14T23:45:00Z"/>
        </w:rPr>
      </w:pPr>
      <w:ins w:id="9" w:author="yao Hsu" w:date="2022-07-14T23:40:00Z">
        <w:r>
          <w:rPr>
            <w:rFonts w:hint="eastAsia"/>
          </w:rPr>
          <w:t>為了避免讀取時產生錯誤，故以</w:t>
        </w:r>
      </w:ins>
      <w:ins w:id="10" w:author="yao Hsu" w:date="2022-07-14T23:41:00Z">
        <w:r>
          <w:rPr>
            <w:rFonts w:hint="eastAsia"/>
          </w:rPr>
          <w:t>0</w:t>
        </w:r>
        <w:r>
          <w:rPr>
            <w:rFonts w:hint="eastAsia"/>
          </w:rPr>
          <w:t>代之。並提供</w:t>
        </w:r>
        <w:r>
          <w:rPr>
            <w:rFonts w:hint="eastAsia"/>
          </w:rPr>
          <w:t>100</w:t>
        </w:r>
      </w:ins>
      <w:ins w:id="11" w:author="yao Hsu" w:date="2022-07-14T23:43:00Z">
        <w:r w:rsidR="00030121">
          <w:rPr>
            <w:rFonts w:hint="eastAsia"/>
          </w:rPr>
          <w:t>筆</w:t>
        </w:r>
      </w:ins>
      <w:ins w:id="12" w:author="yao Hsu" w:date="2022-07-14T23:41:00Z">
        <w:r>
          <w:rPr>
            <w:rFonts w:hint="eastAsia"/>
          </w:rPr>
          <w:t>資料進行</w:t>
        </w:r>
        <w:r>
          <w:rPr>
            <w:rFonts w:hint="eastAsia"/>
          </w:rPr>
          <w:t>predict</w:t>
        </w:r>
      </w:ins>
    </w:p>
    <w:p w14:paraId="1A5A7FC9" w14:textId="1CE510EC" w:rsidR="00DE450C" w:rsidRDefault="00DE450C">
      <w:pPr>
        <w:rPr>
          <w:ins w:id="13" w:author="yao Hsu" w:date="2022-07-14T23:45:00Z"/>
        </w:rPr>
      </w:pPr>
    </w:p>
    <w:p w14:paraId="1AC6EB7A" w14:textId="31CAEF03" w:rsidR="00DE450C" w:rsidRDefault="00DE450C">
      <w:pPr>
        <w:rPr>
          <w:ins w:id="14" w:author="yao Hsu" w:date="2022-07-14T23:39:00Z"/>
          <w:rFonts w:hint="eastAsia"/>
        </w:rPr>
      </w:pPr>
      <w:ins w:id="15" w:author="yao Hsu" w:date="2022-07-14T23:45:00Z">
        <w:r>
          <w:rPr>
            <w:rFonts w:hint="eastAsia"/>
          </w:rPr>
          <w:t>程式</w:t>
        </w:r>
        <w:bookmarkStart w:id="16" w:name="_GoBack"/>
        <w:bookmarkEnd w:id="16"/>
        <w:r>
          <w:rPr>
            <w:rFonts w:hint="eastAsia"/>
          </w:rPr>
          <w:t>內容</w:t>
        </w:r>
      </w:ins>
    </w:p>
    <w:p w14:paraId="4A6E7686" w14:textId="529CF9FB" w:rsidR="007004F7" w:rsidRPr="00DE450C" w:rsidDel="00DE450C" w:rsidRDefault="00DE450C">
      <w:pPr>
        <w:rPr>
          <w:del w:id="17" w:author="yao Hsu" w:date="2022-07-14T23:39:00Z"/>
          <w:b/>
          <w:sz w:val="32"/>
          <w:szCs w:val="32"/>
          <w:rPrChange w:id="18" w:author="yao Hsu" w:date="2022-07-14T23:44:00Z">
            <w:rPr>
              <w:del w:id="19" w:author="yao Hsu" w:date="2022-07-14T23:39:00Z"/>
            </w:rPr>
          </w:rPrChange>
        </w:rPr>
      </w:pPr>
      <w:ins w:id="20" w:author="yao Hsu" w:date="2022-07-14T23:45:00Z">
        <w:r w:rsidRPr="00DE450C">
          <w:rPr>
            <w:b/>
            <w:sz w:val="32"/>
            <w:szCs w:val="32"/>
          </w:rPr>
          <w:drawing>
            <wp:inline distT="0" distB="0" distL="0" distR="0" wp14:anchorId="6B2EF310" wp14:editId="0568954A">
              <wp:extent cx="5274310" cy="3296920"/>
              <wp:effectExtent l="0" t="0" r="2540" b="0"/>
              <wp:docPr id="3" name="圖片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32969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34664D6" w14:textId="277FE960" w:rsidR="007004F7" w:rsidRPr="00DE450C" w:rsidDel="00DE450C" w:rsidRDefault="007004F7">
      <w:pPr>
        <w:rPr>
          <w:del w:id="21" w:author="yao Hsu" w:date="2022-07-14T23:39:00Z"/>
          <w:rFonts w:hint="eastAsia"/>
          <w:b/>
          <w:sz w:val="32"/>
          <w:szCs w:val="32"/>
          <w:rPrChange w:id="22" w:author="yao Hsu" w:date="2022-07-14T23:44:00Z">
            <w:rPr>
              <w:del w:id="23" w:author="yao Hsu" w:date="2022-07-14T23:39:00Z"/>
              <w:rFonts w:hint="eastAsia"/>
            </w:rPr>
          </w:rPrChange>
        </w:rPr>
      </w:pPr>
    </w:p>
    <w:p w14:paraId="2FCD367F" w14:textId="4C0A0611" w:rsidR="007004F7" w:rsidRDefault="007004F7" w:rsidP="00DE450C">
      <w:pPr>
        <w:rPr>
          <w:rFonts w:hint="eastAsia"/>
        </w:rPr>
        <w:pPrChange w:id="24" w:author="yao Hsu" w:date="2022-07-14T23:44:00Z">
          <w:pPr/>
        </w:pPrChange>
      </w:pPr>
    </w:p>
    <w:sectPr w:rsidR="007004F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yao Hsu">
    <w15:presenceInfo w15:providerId="Windows Live" w15:userId="07d211219b72d61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trackRevisions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910"/>
    <w:rsid w:val="00030121"/>
    <w:rsid w:val="00114910"/>
    <w:rsid w:val="002403E4"/>
    <w:rsid w:val="007004F7"/>
    <w:rsid w:val="008A4648"/>
    <w:rsid w:val="00A67583"/>
    <w:rsid w:val="00DE450C"/>
    <w:rsid w:val="00FB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76198"/>
  <w15:chartTrackingRefBased/>
  <w15:docId w15:val="{EDC5EA60-6F74-4840-A78C-FE6FD1275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Hsu</dc:creator>
  <cp:keywords/>
  <dc:description/>
  <cp:lastModifiedBy>yao Hsu</cp:lastModifiedBy>
  <cp:revision>6</cp:revision>
  <dcterms:created xsi:type="dcterms:W3CDTF">2022-07-14T14:41:00Z</dcterms:created>
  <dcterms:modified xsi:type="dcterms:W3CDTF">2022-07-14T15:45:00Z</dcterms:modified>
</cp:coreProperties>
</file>